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outline w:val="0"/>
          <w:color w:val="7030a0"/>
          <w:u w:color="7030a0"/>
          <w:shd w:val="clear" w:color="auto" w:fill="ffff00"/>
          <w:rtl w:val="0"/>
          <w:lang w:val="en-US"/>
          <w14:textFill>
            <w14:solidFill>
              <w14:srgbClr w14:val="7030A0"/>
            </w14:solidFill>
          </w14:textFill>
        </w:rPr>
        <w:t>TeamID</w:t>
      </w:r>
      <w:r>
        <w:rPr>
          <w:outline w:val="0"/>
          <w:color w:val="7030a0"/>
          <w:u w:color="7030a0"/>
          <w:rtl w:val="0"/>
          <w:lang w:val="en-US"/>
          <w14:textFill>
            <w14:solidFill>
              <w14:srgbClr w14:val="7030A0"/>
            </w14:solidFill>
          </w14:textFill>
        </w:rPr>
        <w:t xml:space="preserve"> Meeting Minutes</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20"/>
        <w:gridCol w:w="3120"/>
        <w:gridCol w:w="3120"/>
      </w:tblGrid>
      <w:tr>
        <w:tblPrEx>
          <w:shd w:val="clear" w:color="auto" w:fill="cdd4e9"/>
        </w:tblPrEx>
        <w:trPr>
          <w:trHeight w:val="221"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pPr>
            <w:r>
              <w:rPr>
                <w:b w:val="1"/>
                <w:bCs w:val="1"/>
                <w:shd w:val="nil" w:color="auto" w:fill="auto"/>
                <w:rtl w:val="0"/>
                <w:lang w:val="en-US"/>
              </w:rPr>
              <w:t>Location:</w:t>
            </w:r>
            <w:r>
              <w:rPr>
                <w:shd w:val="nil" w:color="auto" w:fill="auto"/>
                <w:rtl w:val="0"/>
                <w:lang w:val="en-US"/>
              </w:rPr>
              <w:t xml:space="preserve"> ACEB2435</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Date:</w:t>
            </w:r>
            <w:r>
              <w:rPr>
                <w:shd w:val="nil" w:color="auto" w:fill="auto"/>
                <w:rtl w:val="0"/>
                <w:lang w:val="en-US"/>
              </w:rPr>
              <w:t xml:space="preserve"> 2021-09-</w:t>
            </w:r>
            <w:r>
              <w:rPr>
                <w:shd w:val="nil" w:color="auto" w:fill="auto"/>
                <w:rtl w:val="0"/>
                <w:lang w:val="en-US"/>
              </w:rPr>
              <w:t>30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after="0" w:line="240" w:lineRule="auto"/>
            </w:pPr>
            <w:r>
              <w:rPr>
                <w:rtl w:val="0"/>
                <w:lang w:val="en-US"/>
              </w:rPr>
              <w:t>9</w:t>
            </w:r>
            <w:r>
              <w:rPr>
                <w:shd w:val="nil" w:color="auto" w:fill="auto"/>
                <w:rtl w:val="0"/>
                <w:lang w:val="en-US"/>
              </w:rPr>
              <w:t>:</w:t>
            </w:r>
            <w:r>
              <w:rPr>
                <w:shd w:val="nil" w:color="auto" w:fill="auto"/>
                <w:rtl w:val="0"/>
                <w:lang w:val="en-US"/>
              </w:rPr>
              <w:t>30</w:t>
            </w:r>
            <w:r>
              <w:rPr>
                <w:shd w:val="nil" w:color="auto" w:fill="auto"/>
                <w:rtl w:val="0"/>
                <w:lang w:val="en-US"/>
              </w:rPr>
              <w:t xml:space="preserve">pm </w:t>
            </w:r>
            <w:r>
              <w:rPr>
                <w:shd w:val="nil" w:color="auto" w:fill="auto"/>
                <w:rtl w:val="0"/>
                <w:lang w:val="en-US"/>
              </w:rPr>
              <w:t xml:space="preserve">– </w:t>
            </w:r>
            <w:r>
              <w:rPr>
                <w:shd w:val="nil" w:color="auto" w:fill="auto"/>
                <w:rtl w:val="0"/>
                <w:lang w:val="en-US"/>
              </w:rPr>
              <w:t>10</w:t>
            </w:r>
            <w:r>
              <w:rPr>
                <w:shd w:val="nil" w:color="auto" w:fill="auto"/>
                <w:rtl w:val="0"/>
                <w:lang w:val="en-US"/>
              </w:rPr>
              <w:t>:3</w:t>
            </w:r>
            <w:r>
              <w:rPr>
                <w:shd w:val="nil" w:color="auto" w:fill="auto"/>
                <w:rtl w:val="0"/>
                <w:lang w:val="en-US"/>
              </w:rPr>
              <w:t>0</w:t>
            </w:r>
            <w:r>
              <w:rPr>
                <w:shd w:val="nil" w:color="auto" w:fill="auto"/>
                <w:rtl w:val="0"/>
                <w:lang w:val="en-US"/>
              </w:rPr>
              <w:t>pm</w:t>
            </w:r>
          </w:p>
        </w:tc>
      </w:tr>
    </w:tbl>
    <w:p>
      <w:pPr>
        <w:pStyle w:val="Title"/>
        <w:widowControl w:val="0"/>
        <w:jc w:val="center"/>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65"/>
        <w:gridCol w:w="8295"/>
      </w:tblGrid>
      <w:tr>
        <w:tblPrEx>
          <w:shd w:val="clear" w:color="auto" w:fill="cdd4e9"/>
        </w:tblPrEx>
        <w:trPr>
          <w:trHeight w:val="221" w:hRule="atLeast"/>
        </w:trPr>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pPr>
            <w:r>
              <w:rPr>
                <w:b w:val="1"/>
                <w:bCs w:val="1"/>
                <w:u w:val="single"/>
                <w:shd w:val="nil" w:color="auto" w:fill="auto"/>
                <w:rtl w:val="0"/>
                <w:lang w:val="en-US"/>
              </w:rPr>
              <w:t>Present</w:t>
            </w:r>
          </w:p>
        </w:tc>
        <w:tc>
          <w:tcPr>
            <w:tcW w:type="dxa" w:w="8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pStyle w:val="Body"/>
              <w:spacing w:after="0" w:line="240" w:lineRule="auto"/>
            </w:pPr>
            <w:r>
              <w:rPr>
                <w:shd w:val="nil" w:color="auto" w:fill="auto"/>
                <w:rtl w:val="0"/>
                <w:lang w:val="en-US"/>
              </w:rPr>
              <w:t>Grace, Madeleine, Nikhil, Patrick, and Jason</w:t>
            </w:r>
          </w:p>
        </w:tc>
      </w:tr>
      <w:tr>
        <w:tblPrEx>
          <w:shd w:val="clear" w:color="auto" w:fill="cdd4e9"/>
        </w:tblPrEx>
        <w:trPr>
          <w:trHeight w:val="221" w:hRule="atLeast"/>
        </w:trPr>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b w:val="1"/>
                <w:bCs w:val="1"/>
                <w:u w:val="single"/>
                <w:shd w:val="nil" w:color="auto" w:fill="auto"/>
                <w:rtl w:val="0"/>
                <w:lang w:val="en-US"/>
              </w:rPr>
              <w:t>Regrets</w:t>
            </w:r>
          </w:p>
        </w:tc>
        <w:tc>
          <w:tcPr>
            <w:tcW w:type="dxa" w:w="8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p>
        </w:tc>
      </w:tr>
      <w:tr>
        <w:tblPrEx>
          <w:shd w:val="clear" w:color="auto" w:fill="cdd4e9"/>
        </w:tblPrEx>
        <w:trPr>
          <w:trHeight w:val="221" w:hRule="atLeast"/>
        </w:trPr>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b w:val="1"/>
                <w:bCs w:val="1"/>
                <w:u w:val="single"/>
                <w:shd w:val="nil" w:color="auto" w:fill="auto"/>
                <w:rtl w:val="0"/>
                <w:lang w:val="en-US"/>
              </w:rPr>
              <w:t>Absent</w:t>
            </w:r>
          </w:p>
        </w:tc>
        <w:tc>
          <w:tcPr>
            <w:tcW w:type="dxa" w:w="8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Muskan Bhatia</w:t>
            </w:r>
          </w:p>
        </w:tc>
      </w:tr>
    </w:tbl>
    <w:p>
      <w:pPr>
        <w:pStyle w:val="Body"/>
        <w:widowControl w:val="0"/>
        <w:spacing w:line="240" w:lineRule="auto"/>
      </w:pPr>
    </w:p>
    <w:p>
      <w:pPr>
        <w:pStyle w:val="Body"/>
      </w:pPr>
    </w:p>
    <w:p>
      <w:pPr>
        <w:pStyle w:val="Heading"/>
      </w:pPr>
      <w:r>
        <w:rPr>
          <w:rtl w:val="0"/>
          <w:lang w:val="nl-NL"/>
        </w:rPr>
        <w:t>Agenda</w:t>
      </w:r>
    </w:p>
    <w:p>
      <w:pPr>
        <w:pStyle w:val="Body"/>
        <w:rPr>
          <w:ins w:id="0" w:date="2021-10-02T03:09:41Z" w:author="Grace Neville"/>
          <w:i w:val="1"/>
          <w:iCs w:val="1"/>
        </w:rPr>
      </w:pPr>
      <w:del w:id="1" w:date="2021-10-02T12:57:14Z" w:author="Grace Neville">
        <w:r>
          <w:rPr>
            <w:i w:val="1"/>
            <w:iCs w:val="1"/>
            <w:rtl w:val="0"/>
            <w:lang w:val="en-US"/>
          </w:rPr>
          <w:delText>This section can be detailed with point form notes. The items can vary from week to week as needed, but there should be few recurring items that are addressed at every meeting.</w:delText>
        </w:r>
      </w:del>
    </w:p>
    <w:p>
      <w:pPr>
        <w:pStyle w:val="Body"/>
        <w:numPr>
          <w:ilvl w:val="0"/>
          <w:numId w:val="2"/>
        </w:numPr>
      </w:pPr>
      <w:ins w:id="2" w:date="2021-10-02T03:09:41Z" w:author="Grace Neville">
        <w:r>
          <w:rPr>
            <w:i w:val="1"/>
            <w:iCs w:val="1"/>
            <w:rtl w:val="0"/>
            <w:lang w:val="en-US"/>
          </w:rPr>
          <w:t>share each member</w:t>
        </w:r>
      </w:ins>
      <w:ins w:id="3" w:date="2021-10-02T03:09:41Z" w:author="Grace Neville">
        <w:r>
          <w:rPr>
            <w:i w:val="1"/>
            <w:iCs w:val="1"/>
            <w:rtl w:val="0"/>
            <w:lang w:val="en-US"/>
          </w:rPr>
          <w:t>’</w:t>
        </w:r>
      </w:ins>
      <w:ins w:id="4" w:date="2021-10-02T03:09:41Z" w:author="Grace Neville">
        <w:r>
          <w:rPr>
            <w:i w:val="1"/>
            <w:iCs w:val="1"/>
            <w:rtl w:val="0"/>
            <w:lang w:val="en-US"/>
          </w:rPr>
          <w:t>s idea for the project</w:t>
        </w:r>
      </w:ins>
    </w:p>
    <w:p>
      <w:pPr>
        <w:pStyle w:val="Body"/>
        <w:numPr>
          <w:ilvl w:val="0"/>
          <w:numId w:val="2"/>
        </w:numPr>
      </w:pPr>
      <w:ins w:id="5" w:date="2021-10-02T03:09:41Z" w:author="Grace Neville">
        <w:r>
          <w:rPr>
            <w:i w:val="1"/>
            <w:iCs w:val="1"/>
            <w:rtl w:val="0"/>
            <w:lang w:val="en-US"/>
          </w:rPr>
          <w:t>Decide method and backup method for project</w:t>
        </w:r>
      </w:ins>
    </w:p>
    <w:p>
      <w:pPr>
        <w:pStyle w:val="Body"/>
        <w:numPr>
          <w:ilvl w:val="0"/>
          <w:numId w:val="2"/>
        </w:numPr>
      </w:pPr>
      <w:ins w:id="6" w:date="2021-10-02T03:09:41Z" w:author="Grace Neville">
        <w:r>
          <w:rPr>
            <w:i w:val="1"/>
            <w:iCs w:val="1"/>
            <w:rtl w:val="0"/>
            <w:lang w:val="en-US"/>
          </w:rPr>
          <w:t>Make agenda for Sunday meeting</w:t>
        </w:r>
      </w:ins>
    </w:p>
    <w:p>
      <w:pPr>
        <w:pStyle w:val="Body"/>
      </w:pPr>
    </w:p>
    <w:p>
      <w:pPr>
        <w:pStyle w:val="Heading 2"/>
        <w:rPr>
          <w:del w:id="7" w:date="2021-10-02T12:57:20Z" w:author="Grace Neville"/>
        </w:rPr>
      </w:pPr>
      <w:r>
        <w:rPr>
          <w:rtl w:val="0"/>
          <w:lang w:val="en-US"/>
        </w:rPr>
        <w:t>Report on Open Action Items</w:t>
      </w:r>
    </w:p>
    <w:p>
      <w:pPr>
        <w:pStyle w:val="List Paragraph"/>
        <w:bidi w:val="0"/>
        <w:ind w:left="0" w:right="0" w:firstLine="0"/>
        <w:jc w:val="left"/>
        <w:rPr>
          <w:del w:id="8" w:date="2021-10-02T12:57:20Z" w:author="Grace Neville"/>
          <w:rtl w:val="0"/>
        </w:rPr>
      </w:pPr>
      <w:del w:id="9" w:date="2021-10-02T12:57:20Z" w:author="Grace Neville">
        <w:r>
          <w:rPr>
            <w:i w:val="1"/>
            <w:iCs w:val="1"/>
            <w:rtl w:val="0"/>
            <w:lang w:val="en-US"/>
          </w:rPr>
          <w:delText>Every team member should report on the state of the open/incomplete Action Items (project tasks) under their responsibility from previous meetings.</w:delText>
        </w:r>
      </w:del>
    </w:p>
    <w:p>
      <w:pPr>
        <w:pStyle w:val="List Paragraph"/>
        <w:ind w:left="0" w:firstLine="0"/>
        <w:rPr>
          <w:ins w:id="10" w:date="2021-10-02T12:56:23Z" w:author="Grace Neville"/>
          <w:i w:val="1"/>
          <w:iCs w:val="1"/>
        </w:rPr>
      </w:pPr>
      <w:del w:id="11" w:date="2021-10-02T12:57:20Z" w:author="Grace Neville">
        <w:r>
          <w:rPr>
            <w:i w:val="1"/>
            <w:iCs w:val="1"/>
            <w:rtl w:val="0"/>
            <w:lang w:val="en-US"/>
          </w:rPr>
          <w:delText xml:space="preserve">A member that has properly send their </w:delText>
        </w:r>
      </w:del>
      <w:del w:id="12" w:date="2021-10-02T12:57:20Z" w:author="Grace Neville">
        <w:r>
          <w:rPr>
            <w:i w:val="1"/>
            <w:iCs w:val="1"/>
            <w:u w:val="single"/>
            <w:rtl w:val="0"/>
            <w:lang w:val="en-US"/>
          </w:rPr>
          <w:delText>Regrets</w:delText>
        </w:r>
      </w:del>
      <w:del w:id="13" w:date="2021-10-02T12:57:20Z" w:author="Grace Neville">
        <w:r>
          <w:rPr>
            <w:i w:val="1"/>
            <w:iCs w:val="1"/>
            <w:rtl w:val="0"/>
            <w:lang w:val="en-US"/>
          </w:rPr>
          <w:delText xml:space="preserve"> for missing the meeting will have forwarded a written summary for this agenda item to the Chair in advance so they can report that information to the rest of the team.</w:delText>
        </w:r>
      </w:del>
      <w:ins w:id="14" w:date="2021-10-02T12:56:23Z" w:author="Grace Neville">
        <w:r>
          <w:rPr>
            <w:i w:val="1"/>
            <w:iCs w:val="1"/>
          </w:rPr>
          <w:br w:type="textWrapping"/>
        </w:r>
      </w:ins>
    </w:p>
    <w:p>
      <w:pPr>
        <w:pStyle w:val="List Paragraph"/>
        <w:numPr>
          <w:ilvl w:val="0"/>
          <w:numId w:val="4"/>
        </w:numPr>
        <w:rPr>
          <w:lang w:val="en-US"/>
        </w:rPr>
      </w:pPr>
      <w:ins w:id="15" w:date="2021-10-02T12:56:23Z" w:author="Grace Neville">
        <w:r>
          <w:rPr>
            <w:i w:val="1"/>
            <w:iCs w:val="1"/>
            <w:rtl w:val="0"/>
            <w:lang w:val="en-US"/>
          </w:rPr>
          <w:t xml:space="preserve">- each member has provided their ideas for a potential design (ie. visuals, mechanisms, and overall strategy)   </w:t>
        </w:r>
      </w:ins>
    </w:p>
    <w:p>
      <w:pPr>
        <w:pStyle w:val="Body"/>
      </w:pPr>
    </w:p>
    <w:p>
      <w:pPr>
        <w:pStyle w:val="Heading 2"/>
        <w:rPr>
          <w:ins w:id="16" w:date="2021-10-02T12:57:33Z" w:author="Grace Neville"/>
        </w:rPr>
      </w:pPr>
      <w:r>
        <w:rPr>
          <w:rtl w:val="0"/>
          <w:lang w:val="en-US"/>
        </w:rPr>
        <w:t>Current Business</w:t>
      </w:r>
    </w:p>
    <w:p>
      <w:pPr>
        <w:pStyle w:val="Body"/>
        <w:rPr>
          <w:del w:id="17" w:date="2021-10-02T12:57:32Z" w:author="Grace Neville"/>
          <w:rFonts w:ascii="Calibri Light" w:cs="Calibri Light" w:hAnsi="Calibri Light" w:eastAsia="Calibri Light"/>
        </w:rPr>
      </w:pPr>
    </w:p>
    <w:p>
      <w:pPr>
        <w:pStyle w:val="List Paragraph"/>
        <w:bidi w:val="0"/>
        <w:ind w:left="0" w:right="0" w:firstLine="0"/>
        <w:jc w:val="left"/>
        <w:rPr>
          <w:del w:id="18" w:date="2021-10-02T12:57:32Z" w:author="Grace Neville"/>
          <w:rtl w:val="0"/>
        </w:rPr>
      </w:pPr>
      <w:del w:id="19" w:date="2021-10-02T12:57:32Z" w:author="Grace Neville">
        <w:r>
          <w:rPr>
            <w:i w:val="1"/>
            <w:iCs w:val="1"/>
            <w:rtl w:val="0"/>
            <w:lang w:val="en-US"/>
          </w:rPr>
          <w:delText>This subsection can have as many items as the Chair sees fit but is dependent on the intended duration of the meeting.  Try to keep the meeting focused and pertinent to the current stage of project development.</w:delText>
        </w:r>
      </w:del>
    </w:p>
    <w:p>
      <w:pPr>
        <w:pStyle w:val="List Paragraph"/>
        <w:ind w:left="0" w:firstLine="0"/>
        <w:rPr>
          <w:del w:id="20" w:date="2021-10-02T12:57:32Z" w:author="Grace Neville"/>
        </w:rPr>
      </w:pPr>
      <w:del w:id="21" w:date="2021-10-02T12:57:32Z" w:author="Grace Neville">
        <w:r>
          <w:rPr>
            <w:i w:val="1"/>
            <w:iCs w:val="1"/>
            <w:rtl w:val="0"/>
            <w:lang w:val="en-US"/>
          </w:rPr>
          <w:delText>Discussion for each item should be summarized as opposed to a direct transcript of each attendee</w:delText>
        </w:r>
      </w:del>
      <w:del w:id="22" w:date="2021-10-02T12:57:32Z" w:author="Grace Neville">
        <w:r>
          <w:rPr>
            <w:i w:val="1"/>
            <w:iCs w:val="1"/>
            <w:rtl w:val="0"/>
            <w:lang w:val="en-US"/>
          </w:rPr>
          <w:delText>’</w:delText>
        </w:r>
      </w:del>
      <w:del w:id="23" w:date="2021-10-02T12:57:32Z" w:author="Grace Neville">
        <w:r>
          <w:rPr>
            <w:i w:val="1"/>
            <w:iCs w:val="1"/>
            <w:rtl w:val="0"/>
            <w:lang w:val="en-US"/>
          </w:rPr>
          <w:delText>s dialogue</w:delText>
        </w:r>
      </w:del>
    </w:p>
    <w:p>
      <w:pPr>
        <w:pStyle w:val="List Paragraph"/>
        <w:ind w:left="0" w:firstLine="0"/>
        <w:rPr>
          <w:del w:id="24" w:date="2021-10-02T12:57:32Z" w:author="Grace Neville"/>
        </w:rPr>
      </w:pPr>
      <w:del w:id="25" w:date="2021-10-02T12:57:32Z" w:author="Grace Neville">
        <w:r>
          <w:rPr>
            <w:i w:val="1"/>
            <w:iCs w:val="1"/>
            <w:rtl w:val="0"/>
            <w:lang w:val="en-US"/>
          </w:rPr>
          <w:delText>Immediately after each item</w:delText>
        </w:r>
      </w:del>
      <w:del w:id="26" w:date="2021-10-02T12:57:32Z" w:author="Grace Neville">
        <w:r>
          <w:rPr>
            <w:i w:val="1"/>
            <w:iCs w:val="1"/>
            <w:rtl w:val="0"/>
            <w:lang w:val="en-US"/>
          </w:rPr>
          <w:delText>’</w:delText>
        </w:r>
      </w:del>
      <w:del w:id="27" w:date="2021-10-02T12:57:32Z" w:author="Grace Neville">
        <w:r>
          <w:rPr>
            <w:i w:val="1"/>
            <w:iCs w:val="1"/>
            <w:rtl w:val="0"/>
            <w:lang w:val="en-US"/>
          </w:rPr>
          <w:delText xml:space="preserve">s discussion summary, the resulting decision should be documented. </w:delText>
        </w:r>
      </w:del>
    </w:p>
    <w:p>
      <w:pPr>
        <w:pStyle w:val="List Paragraph"/>
        <w:ind w:left="0" w:firstLine="0"/>
        <w:rPr>
          <w:ins w:id="28" w:date="2021-10-02T12:55:14Z" w:author="Grace Neville"/>
          <w:i w:val="1"/>
          <w:iCs w:val="1"/>
        </w:rPr>
      </w:pPr>
      <w:del w:id="29" w:date="2021-10-02T12:57:32Z" w:author="Grace Neville">
        <w:r>
          <w:rPr>
            <w:i w:val="1"/>
            <w:iCs w:val="1"/>
            <w:rtl w:val="0"/>
            <w:lang w:val="en-US"/>
          </w:rPr>
          <w:delText>The resulting decision usually translates directly into one or more Action Items if the design element is in progress.  Otherwise, the resultant decision would be finalizing the design element.</w:delText>
        </w:r>
      </w:del>
    </w:p>
    <w:p>
      <w:pPr>
        <w:pStyle w:val="List Paragraph"/>
        <w:numPr>
          <w:ilvl w:val="0"/>
          <w:numId w:val="2"/>
        </w:numPr>
        <w:rPr>
          <w:lang w:val="en-US"/>
        </w:rPr>
      </w:pPr>
      <w:ins w:id="30" w:date="2021-10-02T12:55:14Z" w:author="Grace Neville">
        <w:r>
          <w:rPr>
            <w:i w:val="1"/>
            <w:iCs w:val="1"/>
            <w:rtl w:val="0"/>
            <w:lang w:val="en-US"/>
          </w:rPr>
          <w:t>group has decided to strive for challenge B, and possibly challenge C if B is easily achieved</w:t>
        </w:r>
      </w:ins>
    </w:p>
    <w:p>
      <w:pPr>
        <w:pStyle w:val="List Paragraph"/>
        <w:numPr>
          <w:ilvl w:val="0"/>
          <w:numId w:val="2"/>
        </w:numPr>
        <w:rPr>
          <w:lang w:val="en-US"/>
        </w:rPr>
      </w:pPr>
      <w:ins w:id="31" w:date="2021-10-02T12:55:14Z" w:author="Grace Neville">
        <w:r>
          <w:rPr>
            <w:i w:val="1"/>
            <w:iCs w:val="1"/>
            <w:rtl w:val="0"/>
            <w:lang w:val="en-US"/>
          </w:rPr>
          <w:t>group has decided to do research in preparation of deciding our prototype</w:t>
        </w:r>
      </w:ins>
      <w:ins w:id="32" w:date="2021-10-02T12:55:14Z" w:author="Grace Neville">
        <w:r>
          <w:rPr>
            <w:i w:val="1"/>
            <w:iCs w:val="1"/>
            <w:rtl w:val="0"/>
            <w:lang w:val="en-US"/>
          </w:rPr>
          <w:t>’</w:t>
        </w:r>
      </w:ins>
      <w:ins w:id="33" w:date="2021-10-02T12:55:14Z" w:author="Grace Neville">
        <w:r>
          <w:rPr>
            <w:i w:val="1"/>
            <w:iCs w:val="1"/>
            <w:rtl w:val="0"/>
            <w:lang w:val="en-US"/>
          </w:rPr>
          <w:t>s design</w:t>
        </w:r>
      </w:ins>
    </w:p>
    <w:p>
      <w:pPr>
        <w:pStyle w:val="List Paragraph"/>
        <w:numPr>
          <w:ilvl w:val="0"/>
          <w:numId w:val="2"/>
        </w:numPr>
        <w:rPr>
          <w:lang w:val="en-US"/>
        </w:rPr>
      </w:pPr>
      <w:ins w:id="34" w:date="2021-10-02T12:55:14Z" w:author="Grace Neville">
        <w:r>
          <w:rPr>
            <w:i w:val="1"/>
            <w:iCs w:val="1"/>
            <w:rtl w:val="0"/>
            <w:lang w:val="en-US"/>
          </w:rPr>
          <w:t>Group is considering using a shelf mechanism in our prototype</w:t>
        </w:r>
      </w:ins>
    </w:p>
    <w:p>
      <w:pPr>
        <w:pStyle w:val="Body"/>
      </w:pPr>
    </w:p>
    <w:p>
      <w:pPr>
        <w:pStyle w:val="Heading 2"/>
        <w:rPr>
          <w:del w:id="35" w:date="2021-10-02T12:52:45Z" w:author="Grace Neville"/>
        </w:rPr>
      </w:pPr>
      <w:r>
        <w:rPr>
          <w:rtl w:val="0"/>
          <w:lang w:val="en-US"/>
        </w:rPr>
        <w:t>Next Scheduled Meeting</w:t>
      </w:r>
    </w:p>
    <w:p>
      <w:pPr>
        <w:pStyle w:val="List Paragraph"/>
        <w:bidi w:val="0"/>
        <w:ind w:left="0" w:right="0" w:firstLine="0"/>
        <w:jc w:val="left"/>
        <w:rPr>
          <w:del w:id="36" w:date="2021-10-02T12:52:45Z" w:author="Grace Neville"/>
          <w:rtl w:val="0"/>
        </w:rPr>
      </w:pPr>
      <w:del w:id="37" w:date="2021-10-02T12:52:45Z" w:author="Grace Neville">
        <w:r>
          <w:rPr>
            <w:rtl w:val="0"/>
            <w:lang w:val="en-US"/>
          </w:rPr>
          <w:delText>End each meeting with the scheduling the next meeting and who will preside as Chair.</w:delText>
        </w:r>
      </w:del>
    </w:p>
    <w:p>
      <w:pPr>
        <w:pStyle w:val="List Paragraph"/>
        <w:ind w:left="0" w:firstLine="0"/>
        <w:rPr>
          <w:ins w:id="38" w:date="2021-10-02T12:57:36Z" w:author="Grace Neville"/>
        </w:rPr>
      </w:pPr>
      <w:del w:id="39" w:date="2021-10-02T12:52:45Z" w:author="Grace Neville">
        <w:r>
          <w:rPr>
            <w:rtl w:val="0"/>
            <w:lang w:val="en-US"/>
          </w:rPr>
          <w:delText>Each team member must Chair at least two meetings.</w:delText>
        </w:r>
      </w:del>
    </w:p>
    <w:p>
      <w:pPr>
        <w:pStyle w:val="Body"/>
        <w:rPr>
          <w:ins w:id="40" w:date="2021-10-02T12:57:36Z" w:author="Grace Neville"/>
        </w:rPr>
      </w:pPr>
    </w:p>
    <w:p>
      <w:pPr>
        <w:pStyle w:val="List Paragraph"/>
        <w:ind w:left="0" w:firstLine="0"/>
      </w:pPr>
      <w:ins w:id="41" w:date="2021-10-02T12:57:36Z" w:author="Grace Neville">
        <w:r>
          <w:rPr>
            <w:rtl w:val="0"/>
            <w:lang w:val="en-US"/>
          </w:rPr>
          <w:t>- Sunday, Oct 3rd at 2:00pm (ACEB)</w:t>
        </w:r>
      </w:ins>
    </w:p>
    <w:p>
      <w:pPr>
        <w:pStyle w:val="Body"/>
      </w:pPr>
    </w:p>
    <w:p>
      <w:pPr>
        <w:pStyle w:val="Heading"/>
      </w:pPr>
      <w:r>
        <w:rPr>
          <w:rtl w:val="0"/>
          <w:lang w:val="en-US"/>
        </w:rPr>
        <w:t>Action Items</w:t>
      </w:r>
    </w:p>
    <w:tbl>
      <w:tblPr>
        <w:tblW w:w="1093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50"/>
        <w:gridCol w:w="1425"/>
        <w:gridCol w:w="1545"/>
        <w:gridCol w:w="1125"/>
        <w:gridCol w:w="2490"/>
      </w:tblGrid>
      <w:tr>
        <w:tblPrEx>
          <w:shd w:val="clear" w:color="auto" w:fill="cdd4e9"/>
        </w:tblPrEx>
        <w:trPr>
          <w:trHeight w:val="221" w:hRule="atLeast"/>
        </w:trPr>
        <w:tc>
          <w:tcPr>
            <w:tcW w:type="dxa" w:w="4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pPr>
            <w:r>
              <w:rPr>
                <w:b w:val="1"/>
                <w:bCs w:val="1"/>
                <w:u w:val="single"/>
                <w:shd w:val="nil" w:color="auto" w:fill="auto"/>
                <w:rtl w:val="0"/>
                <w:lang w:val="en-US"/>
              </w:rPr>
              <w:t>Action Item</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b w:val="1"/>
                <w:bCs w:val="1"/>
                <w:u w:val="single"/>
                <w:shd w:val="nil" w:color="auto" w:fill="auto"/>
                <w:rtl w:val="0"/>
                <w:lang w:val="en-US"/>
              </w:rPr>
              <w:t>Responsible</w:t>
            </w:r>
          </w:p>
        </w:tc>
        <w:tc>
          <w:tcPr>
            <w:tcW w:type="dxa" w:w="1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b w:val="1"/>
                <w:bCs w:val="1"/>
                <w:u w:val="none"/>
                <w:shd w:val="nil" w:color="auto" w:fill="auto"/>
                <w:rtl w:val="0"/>
                <w:lang w:val="en-US"/>
              </w:rPr>
              <w:t xml:space="preserve"> </w:t>
            </w:r>
            <w:r>
              <w:rPr>
                <w:b w:val="1"/>
                <w:bCs w:val="1"/>
                <w:u w:val="single"/>
                <w:shd w:val="nil" w:color="auto" w:fill="auto"/>
                <w:rtl w:val="0"/>
                <w:lang w:val="en-US"/>
              </w:rPr>
              <w:t>Assigned</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b w:val="1"/>
                <w:bCs w:val="1"/>
                <w:u w:val="single"/>
                <w:shd w:val="nil" w:color="auto" w:fill="auto"/>
                <w:rtl w:val="0"/>
                <w:lang w:val="en-US"/>
              </w:rPr>
              <w:t>Due</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d6ee"/>
            <w:tcMar>
              <w:top w:type="dxa" w:w="80"/>
              <w:left w:type="dxa" w:w="80"/>
              <w:bottom w:type="dxa" w:w="80"/>
              <w:right w:type="dxa" w:w="80"/>
            </w:tcMar>
            <w:vAlign w:val="top"/>
          </w:tcPr>
          <w:p>
            <w:pPr>
              <w:pStyle w:val="Body"/>
              <w:spacing w:after="0" w:line="240" w:lineRule="auto"/>
            </w:pPr>
            <w:r>
              <w:rPr>
                <w:b w:val="1"/>
                <w:bCs w:val="1"/>
                <w:u w:val="single"/>
                <w:shd w:val="nil" w:color="auto" w:fill="auto"/>
                <w:rtl w:val="0"/>
                <w:lang w:val="en-US"/>
              </w:rPr>
              <w:t>Status (date complete)</w:t>
            </w:r>
          </w:p>
        </w:tc>
      </w:tr>
      <w:tr>
        <w:tblPrEx>
          <w:shd w:val="clear" w:color="auto" w:fill="cdd4e9"/>
        </w:tblPrEx>
        <w:trPr>
          <w:trHeight w:val="221" w:hRule="atLeast"/>
        </w:trPr>
        <w:tc>
          <w:tcPr>
            <w:tcW w:type="dxa" w:w="4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Research/Define checklist for success</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Grace</w:t>
            </w:r>
          </w:p>
        </w:tc>
        <w:tc>
          <w:tcPr>
            <w:tcW w:type="dxa" w:w="1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Sept 30th</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Oct 3rd</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221" w:hRule="atLeast"/>
        </w:trPr>
        <w:tc>
          <w:tcPr>
            <w:tcW w:type="dxa" w:w="4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Research mentos and cokes info/facts</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Madeleine</w:t>
            </w:r>
          </w:p>
        </w:tc>
        <w:tc>
          <w:tcPr>
            <w:tcW w:type="dxa" w:w="1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Sept 30th</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Oct 3rd</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481" w:hRule="atLeast"/>
        </w:trPr>
        <w:tc>
          <w:tcPr>
            <w:tcW w:type="dxa" w:w="4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Research potential materials (spring, dissolving plastic, etc.)</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Nikhil</w:t>
            </w:r>
          </w:p>
        </w:tc>
        <w:tc>
          <w:tcPr>
            <w:tcW w:type="dxa" w:w="1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Sept 30th</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Oct 3rd</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481" w:hRule="atLeast"/>
        </w:trPr>
        <w:tc>
          <w:tcPr>
            <w:tcW w:type="dxa" w:w="4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Research previous pressure experiments (theory testing)</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Patrick</w:t>
            </w:r>
          </w:p>
        </w:tc>
        <w:tc>
          <w:tcPr>
            <w:tcW w:type="dxa" w:w="1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Sept 30th</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Oct 3rd</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481" w:hRule="atLeast"/>
        </w:trPr>
        <w:tc>
          <w:tcPr>
            <w:tcW w:type="dxa" w:w="4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Research previous coke and mentos experiments</w:t>
            </w:r>
          </w:p>
        </w:tc>
        <w:tc>
          <w:tcPr>
            <w:tcW w:type="dxa" w:w="1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Jason</w:t>
            </w:r>
          </w:p>
        </w:tc>
        <w:tc>
          <w:tcPr>
            <w:tcW w:type="dxa" w:w="1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Sept 30th</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Oct 3rd</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fd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N/A</w:t>
            </w:r>
          </w:p>
        </w:tc>
      </w:tr>
    </w:tbl>
    <w:p>
      <w:pPr>
        <w:pStyle w:val="Heading"/>
        <w:widowControl w:val="0"/>
        <w:spacing w:line="240" w:lineRule="auto"/>
      </w:pPr>
    </w:p>
    <w:p>
      <w:pPr>
        <w:pStyle w:val="Body"/>
        <w:spacing w:line="257" w:lineRule="auto"/>
      </w:pPr>
      <w:r>
        <w:rPr>
          <w:i w:val="1"/>
          <w:iCs w:val="1"/>
          <w:rtl w:val="0"/>
          <w:lang w:val="en-US"/>
        </w:rPr>
        <w:t>Note: Entries should stay in the table until completed. Copy incomplete action items from the previous Minutes.</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nl-NL"/>
      <w14:textOutline>
        <w14:noFill/>
      </w14:textOutline>
      <w14:textFill>
        <w14:solidFill>
          <w14:srgbClr w14:val="2F5496"/>
        </w14:solidFill>
      </w14:textFill>
    </w:rPr>
  </w:style>
  <w:style w:type="numbering" w:styleId="Bullets">
    <w:name w:val="Bullets"/>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420C64A33554A8CD5795041596AE5" ma:contentTypeVersion="4" ma:contentTypeDescription="Create a new document." ma:contentTypeScope="" ma:versionID="893d4c1edfec22da7e058f062b886efb">
  <xsd:schema xmlns:xsd="http://www.w3.org/2001/XMLSchema" xmlns:xs="http://www.w3.org/2001/XMLSchema" xmlns:p="http://schemas.microsoft.com/office/2006/metadata/properties" xmlns:ns2="a7c60ea4-3098-4dd8-b6e3-b7ecb58304fc" targetNamespace="http://schemas.microsoft.com/office/2006/metadata/properties" ma:root="true" ma:fieldsID="a3fc255e9ba66c40ebe709e09ded94f9" ns2:_="">
    <xsd:import namespace="a7c60ea4-3098-4dd8-b6e3-b7ecb58304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c60ea4-3098-4dd8-b6e3-b7ecb5830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DBC66E-6AD4-480B-9778-329C0BE1FD82}"/>
</file>

<file path=customXml/itemProps2.xml><?xml version="1.0" encoding="utf-8"?>
<ds:datastoreItem xmlns:ds="http://schemas.openxmlformats.org/officeDocument/2006/customXml" ds:itemID="{E8D3CE9D-F16F-40AE-840A-DAC5709A7A00}"/>
</file>

<file path=customXml/itemProps3.xml><?xml version="1.0" encoding="utf-8"?>
<ds:datastoreItem xmlns:ds="http://schemas.openxmlformats.org/officeDocument/2006/customXml" ds:itemID="{1187B92E-FB49-4100-A860-E1BE5BC8503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0x010100817420C64A33554A8CD5795041596AE5</vt:lpwstr>
  </property>
</Properties>
</file>